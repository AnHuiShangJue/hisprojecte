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-447" w:rightChars="-213"/>
        <w:rPr>
          <w:szCs w:val="21"/>
        </w:rPr>
      </w:pPr>
      <w:r>
        <w:rPr>
          <w:rFonts w:hint="eastAsia"/>
          <w:szCs w:val="21"/>
        </w:rPr>
        <w:t>14、Obstetrical admission record writing format：</w:t>
      </w:r>
    </w:p>
    <w:p>
      <w:pPr>
        <w:jc w:val="center"/>
        <w:rPr>
          <w:rFonts w:hint="eastAsia" w:ascii="华文楷体" w:hAnsi="华文楷体" w:eastAsia="华文楷体" w:cs="宋体"/>
          <w:kern w:val="0"/>
          <w:sz w:val="32"/>
        </w:rPr>
      </w:pPr>
      <w:r>
        <w:rPr>
          <w:rFonts w:hint="eastAsia" w:ascii="华文楷体" w:hAnsi="华文楷体" w:eastAsia="华文楷体" w:cs="宋体"/>
          <w:kern w:val="0"/>
          <w:sz w:val="32"/>
        </w:rPr>
        <w:t>China-Cambodia First Hospital</w:t>
      </w:r>
    </w:p>
    <w:p>
      <w:pPr>
        <w:jc w:val="center"/>
        <w:rPr>
          <w:rFonts w:ascii="黑体" w:hAnsi="宋体" w:eastAsia="黑体"/>
          <w:bCs/>
          <w:sz w:val="44"/>
          <w:szCs w:val="44"/>
        </w:rPr>
      </w:pPr>
      <w:r>
        <w:rPr>
          <w:rFonts w:hint="eastAsia" w:ascii="黑体" w:hAnsi="宋体" w:eastAsia="黑体"/>
          <w:b w:val="0"/>
          <w:bCs w:val="0"/>
          <w:sz w:val="44"/>
          <w:szCs w:val="44"/>
        </w:rPr>
        <w:t>Admission record</w:t>
      </w:r>
    </w:p>
    <w:p>
      <w:pPr>
        <w:jc w:val="center"/>
        <w:rPr>
          <w:rFonts w:ascii="黑体" w:hAnsi="宋体" w:eastAsia="黑体"/>
          <w:bCs/>
          <w:szCs w:val="21"/>
        </w:rPr>
      </w:pPr>
    </w:p>
    <w:p>
      <w:pPr>
        <w:jc w:val="center"/>
        <w:rPr>
          <w:rFonts w:hint="default" w:ascii="黑体" w:hAnsi="宋体" w:eastAsia="宋体"/>
          <w:bCs/>
          <w:szCs w:val="21"/>
          <w:u w:val="single"/>
          <w:lang w:val="en-US" w:eastAsia="zh-CN"/>
        </w:rPr>
      </w:pPr>
      <w:r>
        <w:rPr>
          <w:rFonts w:hint="eastAsia"/>
          <w:szCs w:val="21"/>
          <w:u w:val="single"/>
        </w:rPr>
        <w:t xml:space="preserve">Name: </w:t>
      </w:r>
      <w:r>
        <w:rPr>
          <w:rFonts w:hint="eastAsia"/>
          <w:szCs w:val="21"/>
          <w:u w:val="single"/>
          <w:lang w:val="en-US" w:eastAsia="zh-CN"/>
        </w:rPr>
        <w:t xml:space="preserve">   </w:t>
      </w:r>
      <w:r>
        <w:rPr>
          <w:rFonts w:hint="eastAsia"/>
          <w:szCs w:val="21"/>
          <w:u w:val="single"/>
          <w:lang w:val="en-US" w:eastAsia="zh-CN"/>
        </w:rPr>
        <w:tab/>
        <w:t/>
      </w:r>
      <w:r>
        <w:rPr>
          <w:rFonts w:hint="eastAsia"/>
          <w:szCs w:val="21"/>
          <w:u w:val="single"/>
          <w:lang w:val="en-US" w:eastAsia="zh-CN"/>
        </w:rPr>
        <w:tab/>
        <w:t xml:space="preserve">  </w:t>
      </w:r>
      <w:r>
        <w:rPr>
          <w:rFonts w:hint="eastAsia"/>
          <w:szCs w:val="21"/>
          <w:u w:val="single"/>
        </w:rPr>
        <w:t xml:space="preserve">Section: </w:t>
      </w:r>
      <w:r>
        <w:rPr>
          <w:rFonts w:hint="eastAsia"/>
          <w:szCs w:val="21"/>
          <w:u w:val="single"/>
          <w:lang w:val="en-US" w:eastAsia="zh-CN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ab/>
        <w:t xml:space="preserve"> </w:t>
      </w:r>
      <w:r>
        <w:rPr>
          <w:rFonts w:hint="eastAsia"/>
          <w:szCs w:val="21"/>
          <w:u w:val="single"/>
        </w:rPr>
        <w:t xml:space="preserve">Bed Number: </w:t>
      </w:r>
      <w:r>
        <w:rPr>
          <w:rFonts w:hint="eastAsia"/>
          <w:szCs w:val="21"/>
          <w:u w:val="single"/>
          <w:lang w:val="en-US" w:eastAsia="zh-CN"/>
        </w:rPr>
        <w:tab/>
        <w:t/>
      </w:r>
      <w:r>
        <w:rPr>
          <w:rFonts w:hint="eastAsia"/>
          <w:szCs w:val="21"/>
          <w:u w:val="single"/>
          <w:lang w:val="en-US" w:eastAsia="zh-CN"/>
        </w:rPr>
        <w:tab/>
        <w:t xml:space="preserve"> </w:t>
      </w:r>
      <w:r>
        <w:rPr>
          <w:rFonts w:hint="eastAsia"/>
          <w:szCs w:val="21"/>
          <w:u w:val="single"/>
        </w:rPr>
        <w:t xml:space="preserve">Hospital Number: </w:t>
      </w:r>
      <w:r>
        <w:rPr>
          <w:rFonts w:hint="eastAsia"/>
          <w:szCs w:val="21"/>
          <w:u w:val="single"/>
          <w:lang w:val="en-US" w:eastAsia="zh-CN"/>
        </w:rPr>
        <w:t xml:space="preserve">    </w:t>
      </w:r>
      <w:r>
        <w:rPr>
          <w:rFonts w:hint="eastAsia"/>
          <w:szCs w:val="21"/>
          <w:u w:val="single"/>
        </w:rPr>
        <w:t>Ward Area:</w:t>
      </w:r>
      <w:r>
        <w:rPr>
          <w:rFonts w:hint="eastAsia"/>
          <w:szCs w:val="21"/>
          <w:u w:val="single"/>
          <w:lang w:val="en-US" w:eastAsia="zh-CN"/>
        </w:rPr>
        <w:tab/>
        <w:t/>
      </w:r>
      <w:r>
        <w:rPr>
          <w:rFonts w:hint="eastAsia"/>
          <w:szCs w:val="21"/>
          <w:u w:val="single"/>
          <w:lang w:val="en-US" w:eastAsia="zh-CN"/>
        </w:rPr>
        <w:tab/>
        <w:t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Name: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Occupation:</w:t>
      </w:r>
    </w:p>
    <w:p>
      <w:pPr>
        <w:ind w:left="126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Gender: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Work unit:</w:t>
      </w:r>
    </w:p>
    <w:p>
      <w:pPr>
        <w:ind w:left="126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Age: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Address:</w:t>
      </w:r>
    </w:p>
    <w:p>
      <w:pPr>
        <w:ind w:left="126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Marriage: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history: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bookmarkStart w:id="0" w:name="_GoBack"/>
      <w:bookmarkEnd w:id="0"/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 xml:space="preserve"> reliability:</w:t>
      </w:r>
    </w:p>
    <w:p>
      <w:pPr>
        <w:ind w:left="126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Place of birth: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 xml:space="preserve">time of admission: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year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 xml:space="preserve"> Day 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month</w:t>
      </w:r>
    </w:p>
    <w:p>
      <w:pPr>
        <w:ind w:left="1260" w:leftChars="0" w:firstLine="420" w:firstLineChars="0"/>
      </w:pPr>
      <w:r>
        <w:rPr>
          <w:rFonts w:hint="eastAsia"/>
          <w:szCs w:val="21"/>
        </w:rPr>
        <w:t>Nationality: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Recording time: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year</w:t>
      </w:r>
      <w:r>
        <w:rPr>
          <w:rFonts w:hint="eastAsia" w:ascii="Times New Roman" w:eastAsia="宋体"/>
          <w:szCs w:val="21"/>
          <w:lang w:val="en-US" w:eastAsia="zh-CN"/>
        </w:rPr>
        <w:tab/>
      </w:r>
      <w:r>
        <w:rPr>
          <w:rFonts w:hint="eastAsia" w:ascii="Times New Roman" w:eastAsia="宋体"/>
          <w:szCs w:val="21"/>
          <w:lang w:val="en-US" w:eastAsia="zh-CN"/>
        </w:rPr>
        <w:tab/>
      </w:r>
      <w:r>
        <w:rPr>
          <w:rFonts w:hint="eastAsia"/>
          <w:szCs w:val="21"/>
        </w:rPr>
        <w:t xml:space="preserve"> Day  </w:t>
      </w:r>
      <w:r>
        <w:rPr>
          <w:rFonts w:hint="eastAsia" w:ascii="Times New Roman" w:eastAsia="宋体"/>
          <w:szCs w:val="21"/>
          <w:lang w:val="en-US" w:eastAsia="zh-CN"/>
        </w:rPr>
        <w:tab/>
      </w:r>
      <w:r>
        <w:rPr>
          <w:rFonts w:hint="eastAsia"/>
          <w:szCs w:val="21"/>
        </w:rPr>
        <w:t>month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Disease history</w:t>
      </w:r>
    </w:p>
    <w:p>
      <w:pPr>
        <w:ind w:left="7" w:hanging="9"/>
        <w:rPr>
          <w:szCs w:val="21"/>
          <w:u w:val="single"/>
        </w:rPr>
      </w:pPr>
      <w:r>
        <w:rPr>
          <w:rFonts w:hint="eastAsia"/>
          <w:szCs w:val="21"/>
        </w:rPr>
        <w:t>action in chief：</w:t>
      </w:r>
      <w:r>
        <w:rPr>
          <w:szCs w:val="21"/>
          <w:u w:val="single"/>
        </w:rPr>
        <w:t xml:space="preserve">                                                               </w:t>
      </w:r>
    </w:p>
    <w:p>
      <w:pPr>
        <w:ind w:left="7" w:hanging="9"/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Current history: last menstruation：</w:t>
      </w:r>
      <w:r>
        <w:rPr>
          <w:szCs w:val="21"/>
          <w:u w:val="single"/>
        </w:rPr>
        <w:t xml:space="preserve">             </w:t>
      </w:r>
      <w:r>
        <w:rPr>
          <w:rFonts w:hint="eastAsia"/>
          <w:szCs w:val="21"/>
        </w:rPr>
        <w:t>expected date of childbirth：</w:t>
      </w:r>
      <w:r>
        <w:rPr>
          <w:szCs w:val="21"/>
          <w:u w:val="single"/>
        </w:rPr>
        <w:t xml:space="preserve">        </w:t>
      </w:r>
      <w:r>
        <w:rPr>
          <w:rFonts w:hint="eastAsia"/>
          <w:szCs w:val="21"/>
          <w:u w:val="single"/>
        </w:rPr>
        <w:t xml:space="preserve">  </w:t>
      </w:r>
    </w:p>
    <w:p>
      <w:pPr>
        <w:ind w:left="7" w:hanging="9"/>
        <w:rPr>
          <w:szCs w:val="21"/>
          <w:u w:val="single"/>
        </w:rPr>
      </w:pPr>
      <w:r>
        <w:rPr>
          <w:rFonts w:hint="eastAsia"/>
          <w:szCs w:val="21"/>
        </w:rPr>
        <w:t>Early pregnancy response:</w:t>
      </w:r>
      <w:r>
        <w:rPr>
          <w:rFonts w:hint="eastAsia"/>
          <w:szCs w:val="21"/>
          <w:lang w:eastAsia="zh-CN"/>
        </w:rPr>
        <w:t>yes</w:t>
      </w:r>
      <w:r>
        <w:rPr>
          <w:szCs w:val="21"/>
        </w:rPr>
        <w:t xml:space="preserve">   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duration：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    </w:t>
      </w:r>
      <w:r>
        <w:rPr>
          <w:szCs w:val="21"/>
          <w:u w:val="single"/>
        </w:rPr>
        <w:t xml:space="preserve">    </w:t>
      </w:r>
    </w:p>
    <w:p>
      <w:pPr>
        <w:ind w:left="7" w:hanging="9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</w:rPr>
        <w:t xml:space="preserve">        Early pregnancy virus infection：</w:t>
      </w:r>
      <w:r>
        <w:rPr>
          <w:rFonts w:hint="eastAsia"/>
          <w:szCs w:val="21"/>
          <w:lang w:eastAsia="zh-CN"/>
        </w:rPr>
        <w:t>none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  <w:lang w:eastAsia="zh-CN"/>
        </w:rPr>
        <w:t>yes</w:t>
      </w:r>
      <w:r>
        <w:rPr>
          <w:rFonts w:hint="eastAsia"/>
          <w:szCs w:val="21"/>
        </w:rPr>
        <w:t>(flu, giant cells, hepatitis, etc.)；Radiation contact history：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 </w:t>
      </w:r>
      <w:r>
        <w:rPr>
          <w:rFonts w:hint="eastAsia"/>
          <w:szCs w:val="21"/>
          <w:lang w:eastAsia="zh-CN"/>
        </w:rPr>
        <w:t>yes</w:t>
      </w:r>
    </w:p>
    <w:p>
      <w:pPr>
        <w:ind w:left="7" w:hanging="9"/>
        <w:rPr>
          <w:rFonts w:hint="eastAsia" w:eastAsia="宋体"/>
          <w:szCs w:val="21"/>
          <w:lang w:eastAsia="zh-CN"/>
        </w:rPr>
      </w:pP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   History of contact with other harmful substances：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</w:t>
      </w:r>
      <w:r>
        <w:rPr>
          <w:rFonts w:hint="eastAsia"/>
          <w:szCs w:val="21"/>
          <w:lang w:eastAsia="zh-CN"/>
        </w:rPr>
        <w:t>yes</w:t>
      </w:r>
      <w:r>
        <w:rPr>
          <w:rFonts w:hint="eastAsia"/>
          <w:szCs w:val="21"/>
        </w:rPr>
        <w:t>；menelipsis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lang w:val="en-US" w:eastAsia="zh-CN"/>
        </w:rPr>
        <w:t>week</w:t>
      </w:r>
      <w:r>
        <w:rPr>
          <w:rFonts w:hint="eastAsia"/>
          <w:szCs w:val="21"/>
        </w:rPr>
        <w:t>Fetal movement occurs</w:t>
      </w:r>
      <w:r>
        <w:rPr>
          <w:rFonts w:hint="eastAsia"/>
          <w:szCs w:val="21"/>
          <w:lang w:val="en-US" w:eastAsia="zh-CN"/>
        </w:rPr>
        <w:t>;</w:t>
      </w:r>
      <w:r>
        <w:rPr>
          <w:rFonts w:hint="eastAsia"/>
          <w:szCs w:val="21"/>
        </w:rPr>
        <w:t xml:space="preserve"> be pregnant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lang w:val="en-US" w:eastAsia="zh-CN"/>
        </w:rPr>
        <w:t xml:space="preserve">week </w:t>
      </w:r>
      <w:r>
        <w:rPr>
          <w:rFonts w:hint="eastAsia"/>
          <w:szCs w:val="21"/>
        </w:rPr>
        <w:t>Build card；Antenatal education：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</w:t>
      </w:r>
      <w:r>
        <w:rPr>
          <w:rFonts w:hint="eastAsia"/>
          <w:szCs w:val="21"/>
          <w:lang w:eastAsia="zh-CN"/>
        </w:rPr>
        <w:t>yes</w:t>
      </w:r>
    </w:p>
    <w:p>
      <w:pPr>
        <w:ind w:left="7" w:hanging="9"/>
        <w:rPr>
          <w:szCs w:val="21"/>
        </w:rPr>
      </w:pPr>
      <w:r>
        <w:rPr>
          <w:rFonts w:hint="eastAsia"/>
          <w:szCs w:val="21"/>
        </w:rPr>
        <w:t xml:space="preserve">        prenatal examination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  <w:lang w:val="en-US" w:eastAsia="zh-CN"/>
        </w:rPr>
        <w:t>times</w:t>
      </w:r>
      <w:r>
        <w:rPr>
          <w:rFonts w:hint="eastAsia"/>
          <w:szCs w:val="21"/>
        </w:rPr>
        <w:t>；Other anomalies and handling：</w:t>
      </w:r>
      <w:r>
        <w:rPr>
          <w:szCs w:val="21"/>
          <w:u w:val="single"/>
        </w:rPr>
        <w:t xml:space="preserve">        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                      </w:t>
      </w:r>
    </w:p>
    <w:p>
      <w:pPr>
        <w:ind w:left="7" w:hanging="9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Time of onset of abdominal pain </w:t>
      </w:r>
      <w:r>
        <w:rPr>
          <w:szCs w:val="21"/>
          <w:u w:val="single"/>
        </w:rPr>
        <w:t xml:space="preserve">             </w:t>
      </w:r>
      <w:r>
        <w:rPr>
          <w:rFonts w:hint="eastAsia"/>
          <w:szCs w:val="21"/>
        </w:rPr>
        <w:t>property：</w:t>
      </w:r>
      <w:r>
        <w:rPr>
          <w:rFonts w:hint="eastAsia"/>
          <w:szCs w:val="21"/>
          <w:lang w:val="en-US" w:eastAsia="zh-CN"/>
        </w:rPr>
        <w:t>strong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middle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weak</w:t>
      </w:r>
      <w:r>
        <w:rPr>
          <w:rFonts w:hint="eastAsia"/>
          <w:szCs w:val="21"/>
        </w:rPr>
        <w:t>；</w:t>
      </w:r>
    </w:p>
    <w:p>
      <w:pPr>
        <w:ind w:left="7" w:hanging="9"/>
        <w:rPr>
          <w:szCs w:val="21"/>
        </w:rPr>
      </w:pPr>
      <w:r>
        <w:rPr>
          <w:rFonts w:hint="eastAsia"/>
          <w:szCs w:val="21"/>
        </w:rPr>
        <w:t>last</w:t>
      </w:r>
      <w:r>
        <w:rPr>
          <w:szCs w:val="21"/>
          <w:u w:val="single"/>
        </w:rPr>
        <w:t xml:space="preserve">         </w:t>
      </w:r>
      <w:r>
        <w:rPr>
          <w:rFonts w:hint="eastAsia"/>
          <w:szCs w:val="21"/>
          <w:lang w:val="en-US" w:eastAsia="zh-CN"/>
        </w:rPr>
        <w:t>seconds</w:t>
      </w:r>
      <w:r>
        <w:rPr>
          <w:rFonts w:hint="eastAsia"/>
          <w:szCs w:val="21"/>
        </w:rPr>
        <w:t>，intermittence</w:t>
      </w:r>
      <w:r>
        <w:rPr>
          <w:szCs w:val="21"/>
          <w:u w:val="single"/>
        </w:rPr>
        <w:t xml:space="preserve">          </w:t>
      </w:r>
      <w:r>
        <w:rPr>
          <w:rFonts w:hint="eastAsia"/>
          <w:szCs w:val="21"/>
        </w:rPr>
        <w:t>minute</w:t>
      </w:r>
      <w:r>
        <w:rPr>
          <w:rFonts w:hint="eastAsia"/>
          <w:szCs w:val="21"/>
          <w:lang w:val="en-US" w:eastAsia="zh-CN"/>
        </w:rPr>
        <w:t>s</w:t>
      </w:r>
      <w:r>
        <w:rPr>
          <w:rFonts w:hint="eastAsia"/>
          <w:szCs w:val="21"/>
        </w:rPr>
        <w:t>；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colporrhagia ：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</w:t>
      </w:r>
      <w:r>
        <w:rPr>
          <w:rFonts w:hint="eastAsia"/>
          <w:szCs w:val="21"/>
          <w:lang w:eastAsia="zh-CN"/>
        </w:rPr>
        <w:t>yes</w:t>
      </w:r>
      <w:r>
        <w:rPr>
          <w:szCs w:val="21"/>
        </w:rPr>
        <w:t xml:space="preserve"> </w:t>
      </w:r>
    </w:p>
    <w:p>
      <w:pPr>
        <w:ind w:left="7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Vaginal running water：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</w:t>
      </w:r>
      <w:r>
        <w:rPr>
          <w:rFonts w:hint="eastAsia"/>
          <w:szCs w:val="21"/>
          <w:lang w:eastAsia="zh-CN"/>
        </w:rPr>
        <w:t>yes</w:t>
      </w:r>
      <w:r>
        <w:rPr>
          <w:rFonts w:hint="eastAsia"/>
          <w:szCs w:val="21"/>
        </w:rPr>
        <w:t>（time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</w:rPr>
        <w:t>year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lang w:val="en-US" w:eastAsia="zh-CN"/>
        </w:rPr>
        <w:t>month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lang w:val="en-US" w:eastAsia="zh-CN"/>
        </w:rPr>
        <w:t>day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lang w:val="en-US" w:eastAsia="zh-CN"/>
        </w:rPr>
        <w:t>min</w:t>
      </w:r>
      <w:r>
        <w:rPr>
          <w:rFonts w:hint="eastAsia"/>
          <w:szCs w:val="21"/>
        </w:rPr>
        <w:t>）、</w:t>
      </w:r>
    </w:p>
    <w:p>
      <w:pPr>
        <w:ind w:left="7" w:leftChars="0" w:firstLine="420" w:firstLineChars="0"/>
        <w:rPr>
          <w:szCs w:val="21"/>
        </w:rPr>
      </w:pPr>
      <w:r>
        <w:rPr>
          <w:rFonts w:hint="eastAsia"/>
          <w:szCs w:val="21"/>
        </w:rPr>
        <w:t>colour and lustre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</w:rPr>
        <w:t>measure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</w:t>
      </w:r>
    </w:p>
    <w:p>
      <w:pPr>
        <w:ind w:left="7" w:hanging="9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show ：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</w:t>
      </w:r>
      <w:r>
        <w:rPr>
          <w:rFonts w:hint="eastAsia"/>
          <w:szCs w:val="21"/>
          <w:lang w:eastAsia="zh-CN"/>
        </w:rPr>
        <w:t>yes</w:t>
      </w:r>
      <w:r>
        <w:rPr>
          <w:rFonts w:hint="eastAsia"/>
          <w:szCs w:val="21"/>
        </w:rPr>
        <w:t>；Abdominal distension：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</w:t>
      </w:r>
      <w:r>
        <w:rPr>
          <w:rFonts w:hint="eastAsia"/>
          <w:szCs w:val="21"/>
          <w:lang w:eastAsia="zh-CN"/>
        </w:rPr>
        <w:t>yes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Sexual life history in the past three days：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 </w:t>
      </w:r>
      <w:r>
        <w:rPr>
          <w:rFonts w:hint="eastAsia"/>
          <w:szCs w:val="21"/>
          <w:lang w:eastAsia="zh-CN"/>
        </w:rPr>
        <w:t>yes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And the history of the tub.：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  </w:t>
      </w:r>
      <w:r>
        <w:rPr>
          <w:rFonts w:hint="eastAsia"/>
          <w:szCs w:val="21"/>
          <w:lang w:eastAsia="zh-CN"/>
        </w:rPr>
        <w:t>yes</w:t>
      </w:r>
      <w:r>
        <w:rPr>
          <w:rFonts w:hint="eastAsia"/>
          <w:szCs w:val="21"/>
        </w:rPr>
        <w:t xml:space="preserve"> </w:t>
      </w:r>
    </w:p>
    <w:p>
      <w:pPr>
        <w:ind w:left="7" w:hanging="9"/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 xml:space="preserve">        other：</w:t>
      </w:r>
      <w:r>
        <w:rPr>
          <w:rFonts w:hint="eastAsia"/>
          <w:szCs w:val="21"/>
          <w:u w:val="single"/>
        </w:rPr>
        <w:t xml:space="preserve">                                                                               </w:t>
      </w:r>
    </w:p>
    <w:p>
      <w:pPr>
        <w:ind w:left="7" w:hanging="9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  <w:u w:val="single"/>
        </w:rPr>
        <w:t xml:space="preserve">                                                                                     </w:t>
      </w:r>
      <w:r>
        <w:rPr>
          <w:rFonts w:hint="eastAsia"/>
          <w:szCs w:val="21"/>
        </w:rPr>
        <w:t xml:space="preserve">                                                                                                                                                                                    </w:t>
      </w:r>
    </w:p>
    <w:p>
      <w:pPr>
        <w:ind w:left="7" w:hanging="9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</w:rPr>
        <w:t>history of past illness：History of heart, lung, liver, kidney, diabetes and hypertension：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</w:t>
      </w:r>
      <w:r>
        <w:rPr>
          <w:rFonts w:hint="eastAsia"/>
          <w:szCs w:val="21"/>
          <w:lang w:eastAsia="zh-CN"/>
        </w:rPr>
        <w:t>yes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History of infectious diseases ：</w:t>
      </w:r>
      <w:r>
        <w:rPr>
          <w:szCs w:val="21"/>
        </w:rPr>
        <w:t xml:space="preserve">  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</w:t>
      </w:r>
      <w:r>
        <w:rPr>
          <w:rFonts w:hint="eastAsia"/>
          <w:szCs w:val="21"/>
          <w:lang w:eastAsia="zh-CN"/>
        </w:rPr>
        <w:t>yes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history of operation：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</w:t>
      </w:r>
      <w:r>
        <w:rPr>
          <w:rFonts w:hint="eastAsia"/>
          <w:szCs w:val="21"/>
          <w:lang w:eastAsia="zh-CN"/>
        </w:rPr>
        <w:t>yes</w:t>
      </w:r>
    </w:p>
    <w:p>
      <w:pPr>
        <w:rPr>
          <w:rFonts w:hint="eastAsia" w:eastAsia="宋体"/>
          <w:szCs w:val="21"/>
          <w:lang w:eastAsia="zh-CN"/>
        </w:rPr>
      </w:pP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   allergic history ：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</w:t>
      </w:r>
      <w:r>
        <w:rPr>
          <w:rFonts w:hint="eastAsia"/>
          <w:szCs w:val="21"/>
          <w:lang w:eastAsia="zh-CN"/>
        </w:rPr>
        <w:t>yes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history of preventive inoculation ：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  </w:t>
      </w:r>
      <w:r>
        <w:rPr>
          <w:rFonts w:hint="eastAsia"/>
          <w:szCs w:val="21"/>
          <w:lang w:eastAsia="zh-CN"/>
        </w:rPr>
        <w:t>yes</w:t>
      </w:r>
    </w:p>
    <w:p>
      <w:pPr>
        <w:ind w:left="-2" w:firstLine="1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</w:rPr>
        <w:t>Personal history: tobacco, wine, and poison：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 </w:t>
      </w:r>
      <w:r>
        <w:rPr>
          <w:rFonts w:hint="eastAsia"/>
          <w:szCs w:val="21"/>
          <w:lang w:eastAsia="zh-CN"/>
        </w:rPr>
        <w:t>yes</w:t>
      </w:r>
      <w:r>
        <w:rPr>
          <w:rFonts w:hint="eastAsia"/>
          <w:szCs w:val="21"/>
        </w:rPr>
        <w:t>；History of smelting and traveling：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 </w:t>
      </w:r>
      <w:r>
        <w:rPr>
          <w:rFonts w:hint="eastAsia"/>
          <w:szCs w:val="21"/>
          <w:lang w:eastAsia="zh-CN"/>
        </w:rPr>
        <w:t>yes</w:t>
      </w:r>
      <w:r>
        <w:rPr>
          <w:rFonts w:hint="eastAsia"/>
          <w:szCs w:val="21"/>
        </w:rPr>
        <w:t>；Contacting history of infected water：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 </w:t>
      </w:r>
      <w:r>
        <w:rPr>
          <w:rFonts w:hint="eastAsia"/>
          <w:szCs w:val="21"/>
          <w:lang w:eastAsia="zh-CN"/>
        </w:rPr>
        <w:t>yes</w:t>
      </w:r>
    </w:p>
    <w:p>
      <w:pPr>
        <w:ind w:left="-2" w:firstLine="1"/>
        <w:rPr>
          <w:szCs w:val="21"/>
        </w:rPr>
      </w:pPr>
      <w:r>
        <w:rPr>
          <w:rFonts w:hint="eastAsia"/>
          <w:szCs w:val="21"/>
        </w:rPr>
        <w:t xml:space="preserve">History of menstruation:age of menarche 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lang w:val="en-US" w:eastAsia="zh-CN"/>
        </w:rPr>
        <w:t>age</w:t>
      </w:r>
      <w:r>
        <w:rPr>
          <w:rFonts w:hint="eastAsia"/>
          <w:szCs w:val="21"/>
        </w:rPr>
        <w:t xml:space="preserve">，period 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Days/cycle 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lang w:val="en-US" w:eastAsia="zh-CN"/>
        </w:rPr>
        <w:t>day</w:t>
      </w:r>
      <w:r>
        <w:rPr>
          <w:rFonts w:hint="eastAsia"/>
          <w:szCs w:val="21"/>
        </w:rPr>
        <w:t>，measure（More, medium, less）；algomenorrhea：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 </w:t>
      </w:r>
      <w:r>
        <w:rPr>
          <w:rFonts w:hint="eastAsia"/>
          <w:szCs w:val="21"/>
          <w:lang w:eastAsia="zh-CN"/>
        </w:rPr>
        <w:t>yes</w:t>
      </w:r>
      <w:r>
        <w:rPr>
          <w:rFonts w:hint="eastAsia"/>
          <w:szCs w:val="21"/>
        </w:rPr>
        <w:t>；leukorrhea</w:t>
      </w:r>
      <w:r>
        <w:rPr>
          <w:szCs w:val="21"/>
          <w:u w:val="single"/>
        </w:rPr>
        <w:t xml:space="preserve">        </w:t>
      </w:r>
    </w:p>
    <w:p>
      <w:pPr>
        <w:ind w:left="-2" w:firstLine="1"/>
        <w:rPr>
          <w:rFonts w:hint="eastAsia"/>
          <w:szCs w:val="21"/>
        </w:rPr>
      </w:pPr>
      <w:r>
        <w:rPr>
          <w:rFonts w:hint="eastAsia"/>
          <w:szCs w:val="21"/>
        </w:rPr>
        <w:t xml:space="preserve">marital history ：marriageable age 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</w:rPr>
        <w:t>，Remarry, close relatives, marry.：yes</w:t>
      </w:r>
      <w:r>
        <w:rPr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no</w:t>
      </w:r>
      <w:r>
        <w:rPr>
          <w:rFonts w:hint="eastAsia"/>
          <w:szCs w:val="21"/>
        </w:rPr>
        <w:t>；</w:t>
      </w:r>
    </w:p>
    <w:p>
      <w:pPr>
        <w:ind w:left="-2" w:firstLine="1"/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Name of husband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 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age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</w:p>
    <w:p>
      <w:pPr>
        <w:ind w:left="-2" w:firstLine="1"/>
        <w:rPr>
          <w:szCs w:val="21"/>
          <w:u w:val="single"/>
        </w:rPr>
      </w:pPr>
      <w:r>
        <w:rPr>
          <w:rFonts w:hint="eastAsia"/>
          <w:szCs w:val="21"/>
        </w:rPr>
        <w:t xml:space="preserve">        occupation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                     </w:t>
      </w:r>
      <w:r>
        <w:rPr>
          <w:rFonts w:hint="eastAsia"/>
          <w:szCs w:val="21"/>
        </w:rPr>
        <w:t xml:space="preserve">  health condition </w:t>
      </w:r>
      <w:r>
        <w:rPr>
          <w:rFonts w:hint="eastAsia"/>
          <w:szCs w:val="21"/>
          <w:u w:val="single"/>
        </w:rPr>
        <w:t xml:space="preserve">                         </w:t>
      </w:r>
      <w:r>
        <w:rPr>
          <w:szCs w:val="21"/>
          <w:u w:val="single"/>
        </w:rPr>
        <w:t xml:space="preserve">       </w:t>
      </w:r>
    </w:p>
    <w:p>
      <w:pPr>
        <w:ind w:left="-2" w:firstLine="1"/>
        <w:rPr>
          <w:rFonts w:hint="eastAsia"/>
          <w:szCs w:val="21"/>
        </w:rPr>
      </w:pPr>
      <w:r>
        <w:rPr>
          <w:rFonts w:hint="eastAsia"/>
          <w:szCs w:val="21"/>
        </w:rPr>
        <w:t>history of maternity：（Including hydatidiform mole and ectopic pregnancy.），</w:t>
      </w:r>
    </w:p>
    <w:p>
      <w:pPr>
        <w:ind w:left="-2" w:firstLine="1"/>
        <w:rPr>
          <w:szCs w:val="21"/>
          <w:u w:val="single"/>
        </w:rPr>
      </w:pPr>
      <w:r>
        <w:rPr>
          <w:rFonts w:hint="eastAsia"/>
          <w:szCs w:val="21"/>
        </w:rPr>
        <w:t>Existing children：man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</w:rPr>
        <w:t>，woman</w:t>
      </w:r>
      <w:r>
        <w:rPr>
          <w:szCs w:val="21"/>
          <w:u w:val="single"/>
        </w:rPr>
        <w:t xml:space="preserve">      </w:t>
      </w:r>
    </w:p>
    <w:p>
      <w:pPr>
        <w:ind w:left="-2" w:firstLine="1"/>
        <w:rPr>
          <w:szCs w:val="21"/>
          <w:u w:val="single"/>
        </w:rPr>
      </w:pPr>
    </w:p>
    <w:p>
      <w:pPr>
        <w:ind w:left="-2" w:firstLine="1"/>
        <w:rPr>
          <w:szCs w:val="21"/>
          <w:u w:val="single"/>
        </w:rPr>
      </w:pPr>
    </w:p>
    <w:tbl>
      <w:tblPr>
        <w:tblStyle w:val="4"/>
        <w:tblW w:w="9600" w:type="dxa"/>
        <w:tblInd w:w="119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1035"/>
        <w:gridCol w:w="1680"/>
        <w:gridCol w:w="1836"/>
        <w:gridCol w:w="1930"/>
        <w:gridCol w:w="220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917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  <w:r>
              <w:rPr>
                <w:rFonts w:hint="eastAsia"/>
                <w:szCs w:val="21"/>
              </w:rPr>
              <w:t>umber of fetuses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680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Termination time of pregnancy</w:t>
            </w:r>
          </w:p>
        </w:tc>
        <w:tc>
          <w:tcPr>
            <w:tcW w:w="1836" w:type="dxa"/>
            <w:noWrap w:val="0"/>
            <w:vAlign w:val="center"/>
          </w:tcPr>
          <w:p>
            <w:pPr>
              <w:spacing w:line="240" w:lineRule="exact"/>
              <w:ind w:firstLine="2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Termination of pregnancy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Sex and casualties of infants</w:t>
            </w:r>
          </w:p>
        </w:tc>
        <w:tc>
          <w:tcPr>
            <w:tcW w:w="2202" w:type="dxa"/>
            <w:noWrap w:val="0"/>
            <w:vAlign w:val="center"/>
          </w:tcPr>
          <w:p>
            <w:pPr>
              <w:spacing w:line="240" w:lineRule="exact"/>
              <w:ind w:firstLine="44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17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1035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1680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1836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1930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2202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17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1035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1680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1836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1930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2202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17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1035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1680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1836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1930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2202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917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1035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1680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1836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1930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2202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917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1035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1680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1836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1930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2202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917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1035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1680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1836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1930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  <w:tc>
          <w:tcPr>
            <w:tcW w:w="2202" w:type="dxa"/>
            <w:noWrap w:val="0"/>
            <w:vAlign w:val="top"/>
          </w:tcPr>
          <w:p>
            <w:pPr>
              <w:spacing w:line="240" w:lineRule="exact"/>
              <w:rPr>
                <w:szCs w:val="21"/>
              </w:rPr>
            </w:pPr>
          </w:p>
        </w:tc>
      </w:tr>
    </w:tbl>
    <w:p>
      <w:pPr>
        <w:spacing w:line="240" w:lineRule="exact"/>
        <w:rPr>
          <w:szCs w:val="21"/>
        </w:rPr>
      </w:pPr>
    </w:p>
    <w:p>
      <w:pPr>
        <w:ind w:left="34" w:leftChars="16" w:firstLine="23" w:firstLineChars="11"/>
        <w:rPr>
          <w:szCs w:val="21"/>
          <w:u w:val="single"/>
        </w:rPr>
      </w:pPr>
      <w:r>
        <w:rPr>
          <w:rFonts w:hint="eastAsia"/>
          <w:szCs w:val="21"/>
        </w:rPr>
        <w:t>Family history: hypertension, diabetes, genetic diseases：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 </w:t>
      </w:r>
      <w:r>
        <w:rPr>
          <w:rFonts w:hint="eastAsia"/>
          <w:szCs w:val="21"/>
          <w:lang w:eastAsia="zh-CN"/>
        </w:rPr>
        <w:t>yes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other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</w:rPr>
        <w:t xml:space="preserve">   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  <w:u w:val="single"/>
        </w:rPr>
        <w:t xml:space="preserve">         </w:t>
      </w:r>
    </w:p>
    <w:p>
      <w:pPr>
        <w:ind w:left="34" w:leftChars="16" w:right="-745" w:firstLine="23" w:firstLineChars="11"/>
        <w:jc w:val="center"/>
        <w:rPr>
          <w:rFonts w:ascii="黑体" w:hAnsi="黑体" w:eastAsia="黑体"/>
          <w:bCs/>
          <w:szCs w:val="21"/>
        </w:rPr>
      </w:pPr>
    </w:p>
    <w:p>
      <w:pPr>
        <w:ind w:left="34" w:leftChars="16" w:firstLine="23" w:firstLineChars="11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body inspection and inspection</w:t>
      </w:r>
    </w:p>
    <w:p>
      <w:pPr>
        <w:ind w:left="34" w:leftChars="16" w:firstLine="23" w:firstLineChars="11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T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>℃</w:t>
      </w:r>
      <w:r>
        <w:rPr>
          <w:rFonts w:ascii="宋体" w:hAnsi="宋体"/>
          <w:szCs w:val="21"/>
        </w:rPr>
        <w:t xml:space="preserve">    P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>Times / minutes</w:t>
      </w:r>
      <w:r>
        <w:rPr>
          <w:rFonts w:ascii="宋体" w:hAnsi="宋体"/>
          <w:szCs w:val="21"/>
        </w:rPr>
        <w:t xml:space="preserve">  R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>Times / minutes</w:t>
      </w:r>
    </w:p>
    <w:p>
      <w:pPr>
        <w:ind w:left="34" w:leftChars="16" w:firstLine="23" w:firstLineChars="11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BP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</w:rPr>
        <w:t xml:space="preserve">mmHg    </w:t>
      </w:r>
      <w:r>
        <w:rPr>
          <w:rFonts w:hint="eastAsia" w:ascii="宋体" w:hAnsi="宋体"/>
          <w:szCs w:val="21"/>
        </w:rPr>
        <w:t>Basic blood pressure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ascii="宋体" w:hAnsi="宋体"/>
          <w:szCs w:val="21"/>
        </w:rPr>
        <w:t>mmHg</w:t>
      </w:r>
    </w:p>
    <w:p>
      <w:pPr>
        <w:ind w:left="34" w:leftChars="16" w:firstLine="23" w:firstLineChars="11"/>
        <w:rPr>
          <w:szCs w:val="21"/>
          <w:u w:val="single"/>
        </w:rPr>
      </w:pPr>
      <w:r>
        <w:rPr>
          <w:rFonts w:hint="eastAsia"/>
          <w:szCs w:val="21"/>
          <w:lang w:val="en-US" w:eastAsia="zh-CN"/>
        </w:rPr>
        <w:t>height</w:t>
      </w:r>
      <w:r>
        <w:rPr>
          <w:szCs w:val="21"/>
          <w:u w:val="single"/>
        </w:rPr>
        <w:t xml:space="preserve">          </w:t>
      </w:r>
      <w:r>
        <w:rPr>
          <w:szCs w:val="21"/>
        </w:rPr>
        <w:t xml:space="preserve">cm     </w:t>
      </w:r>
      <w:r>
        <w:rPr>
          <w:rFonts w:hint="eastAsia"/>
          <w:szCs w:val="21"/>
          <w:lang w:val="en-US" w:eastAsia="zh-CN"/>
        </w:rPr>
        <w:t>weight</w:t>
      </w:r>
      <w:r>
        <w:rPr>
          <w:szCs w:val="21"/>
          <w:u w:val="single"/>
        </w:rPr>
        <w:t xml:space="preserve">         </w:t>
      </w:r>
      <w:r>
        <w:rPr>
          <w:szCs w:val="21"/>
        </w:rPr>
        <w:t>Kg</w:t>
      </w:r>
      <w:r>
        <w:rPr>
          <w:szCs w:val="21"/>
          <w:u w:val="single"/>
        </w:rPr>
        <w:t xml:space="preserve">            </w:t>
      </w:r>
      <w:r>
        <w:rPr>
          <w:rFonts w:hint="eastAsia"/>
          <w:szCs w:val="21"/>
        </w:rPr>
        <w:t>posture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  <w:u w:val="single"/>
        </w:rPr>
        <w:t xml:space="preserve">                       </w:t>
      </w:r>
    </w:p>
    <w:p>
      <w:pPr>
        <w:ind w:left="34" w:leftChars="16" w:firstLine="23" w:firstLineChars="11"/>
        <w:rPr>
          <w:szCs w:val="21"/>
          <w:u w:val="single"/>
        </w:rPr>
      </w:pPr>
      <w:r>
        <w:rPr>
          <w:rFonts w:hint="eastAsia"/>
          <w:szCs w:val="21"/>
        </w:rPr>
        <w:t>General situation: development</w:t>
      </w:r>
      <w:r>
        <w:rPr>
          <w:szCs w:val="21"/>
          <w:u w:val="single"/>
        </w:rPr>
        <w:t xml:space="preserve">         </w:t>
      </w:r>
      <w:r>
        <w:rPr>
          <w:rFonts w:hint="eastAsia"/>
          <w:szCs w:val="21"/>
        </w:rPr>
        <w:t>nutrition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consciousness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szCs w:val="21"/>
          <w:u w:val="single"/>
        </w:rPr>
        <w:t xml:space="preserve">   </w:t>
      </w:r>
    </w:p>
    <w:p>
      <w:pPr>
        <w:ind w:left="34" w:leftChars="16" w:firstLine="23" w:firstLineChars="11"/>
        <w:rPr>
          <w:szCs w:val="21"/>
          <w:u w:val="single"/>
        </w:rPr>
      </w:pPr>
      <w:r>
        <w:rPr>
          <w:rFonts w:hint="eastAsia"/>
          <w:szCs w:val="21"/>
        </w:rPr>
        <w:t>skin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Lymph nodes of body as a whole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hydroncus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</w:rPr>
        <w:t xml:space="preserve">    </w:t>
      </w:r>
      <w:r>
        <w:rPr>
          <w:szCs w:val="21"/>
          <w:u w:val="single"/>
        </w:rPr>
        <w:t xml:space="preserve"> </w:t>
      </w:r>
    </w:p>
    <w:p>
      <w:pPr>
        <w:ind w:left="34" w:leftChars="16" w:firstLine="23" w:firstLineChars="11"/>
        <w:rPr>
          <w:rFonts w:hint="eastAsia"/>
          <w:szCs w:val="21"/>
        </w:rPr>
      </w:pPr>
      <w:r>
        <w:rPr>
          <w:rFonts w:hint="eastAsia"/>
          <w:szCs w:val="21"/>
        </w:rPr>
        <w:t>head and neck: pupil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sclera</w:t>
      </w:r>
      <w:r>
        <w:rPr>
          <w:szCs w:val="21"/>
          <w:u w:val="single"/>
        </w:rPr>
        <w:t xml:space="preserve">    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air tube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 </w:t>
      </w:r>
    </w:p>
    <w:p>
      <w:pPr>
        <w:ind w:left="34" w:leftChars="16" w:firstLine="23" w:firstLineChars="11"/>
        <w:rPr>
          <w:szCs w:val="21"/>
        </w:rPr>
      </w:pPr>
      <w:r>
        <w:rPr>
          <w:rFonts w:hint="eastAsia"/>
          <w:szCs w:val="21"/>
        </w:rPr>
        <w:t>thyroid gland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 </w:t>
      </w:r>
      <w:r>
        <w:rPr>
          <w:rFonts w:hint="eastAsia"/>
          <w:szCs w:val="21"/>
        </w:rPr>
        <w:t>other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</w:p>
    <w:p>
      <w:pPr>
        <w:ind w:left="34" w:leftChars="16" w:firstLine="23" w:firstLineChars="11"/>
        <w:rPr>
          <w:szCs w:val="21"/>
          <w:u w:val="single"/>
        </w:rPr>
      </w:pPr>
      <w:r>
        <w:rPr>
          <w:rFonts w:hint="eastAsia"/>
          <w:szCs w:val="21"/>
        </w:rPr>
        <w:t>Chest: chest：</w:t>
      </w:r>
      <w:r>
        <w:rPr>
          <w:szCs w:val="21"/>
          <w:u w:val="single"/>
        </w:rPr>
        <w:t xml:space="preserve">      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breast</w:t>
      </w:r>
      <w:r>
        <w:rPr>
          <w:szCs w:val="21"/>
          <w:u w:val="single"/>
        </w:rPr>
        <w:t xml:space="preserve">      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nipple（Depression, protruding</w:t>
      </w:r>
      <w:r>
        <w:rPr>
          <w:rFonts w:hint="eastAsia"/>
          <w:szCs w:val="21"/>
          <w:u w:val="single"/>
        </w:rPr>
        <w:t>）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                          </w:t>
      </w:r>
    </w:p>
    <w:p>
      <w:pPr>
        <w:ind w:left="34" w:leftChars="16" w:firstLine="23" w:firstLineChars="11"/>
        <w:rPr>
          <w:szCs w:val="21"/>
          <w:u w:val="single"/>
        </w:rPr>
      </w:pPr>
      <w:r>
        <w:rPr>
          <w:szCs w:val="21"/>
        </w:rPr>
        <w:t xml:space="preserve">     </w:t>
      </w:r>
      <w:r>
        <w:rPr>
          <w:rFonts w:hint="eastAsia"/>
          <w:szCs w:val="21"/>
        </w:rPr>
        <w:t>lungs：</w:t>
      </w:r>
      <w:r>
        <w:rPr>
          <w:szCs w:val="21"/>
          <w:u w:val="single"/>
        </w:rPr>
        <w:t xml:space="preserve">                          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                                                   </w:t>
      </w:r>
    </w:p>
    <w:p>
      <w:pPr>
        <w:ind w:left="34" w:leftChars="16" w:firstLine="23" w:firstLineChars="11"/>
        <w:rPr>
          <w:szCs w:val="21"/>
          <w:u w:val="single"/>
        </w:rPr>
      </w:pP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 Heart: heart rate</w:t>
      </w:r>
      <w:r>
        <w:rPr>
          <w:szCs w:val="21"/>
          <w:u w:val="single"/>
        </w:rPr>
        <w:t xml:space="preserve">         </w:t>
      </w:r>
      <w:r>
        <w:rPr>
          <w:rFonts w:hint="eastAsia"/>
          <w:szCs w:val="21"/>
          <w:u w:val="single"/>
        </w:rPr>
        <w:t xml:space="preserve">    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rhythm of the heart 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       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</w:rPr>
        <w:t>noise</w:t>
      </w:r>
      <w:r>
        <w:rPr>
          <w:szCs w:val="21"/>
          <w:u w:val="single"/>
        </w:rPr>
        <w:t xml:space="preserve">                                  </w:t>
      </w:r>
    </w:p>
    <w:p>
      <w:pPr>
        <w:ind w:left="34" w:leftChars="16" w:firstLine="23" w:firstLineChars="11"/>
        <w:rPr>
          <w:szCs w:val="21"/>
          <w:u w:val="single"/>
        </w:rPr>
      </w:pPr>
      <w:r>
        <w:rPr>
          <w:rFonts w:hint="eastAsia"/>
          <w:szCs w:val="21"/>
        </w:rPr>
        <w:t>Abdomen: liver</w:t>
      </w:r>
      <w:r>
        <w:rPr>
          <w:szCs w:val="21"/>
          <w:u w:val="single"/>
        </w:rPr>
        <w:t xml:space="preserve">    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spleen </w:t>
      </w:r>
      <w:r>
        <w:rPr>
          <w:szCs w:val="21"/>
          <w:u w:val="single"/>
        </w:rPr>
        <w:t xml:space="preserve">         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     </w:t>
      </w:r>
      <w:r>
        <w:rPr>
          <w:rFonts w:hint="eastAsia"/>
          <w:szCs w:val="21"/>
        </w:rPr>
        <w:t>other</w:t>
      </w:r>
      <w:r>
        <w:rPr>
          <w:szCs w:val="21"/>
          <w:u w:val="single"/>
        </w:rPr>
        <w:t xml:space="preserve">              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       </w:t>
      </w:r>
    </w:p>
    <w:p>
      <w:pPr>
        <w:ind w:left="34" w:leftChars="16" w:right="-80" w:rightChars="-38" w:firstLine="23" w:firstLineChars="11"/>
        <w:rPr>
          <w:szCs w:val="21"/>
          <w:u w:val="single"/>
        </w:rPr>
      </w:pPr>
      <w:r>
        <w:rPr>
          <w:rFonts w:hint="eastAsia"/>
          <w:szCs w:val="21"/>
        </w:rPr>
        <w:t>脊柱四肢：</w:t>
      </w:r>
      <w:r>
        <w:rPr>
          <w:szCs w:val="21"/>
          <w:u w:val="single"/>
        </w:rPr>
        <w:t xml:space="preserve">                                  </w:t>
      </w:r>
      <w:r>
        <w:rPr>
          <w:rFonts w:hint="eastAsia" w:ascii="宋体" w:hAnsi="宋体"/>
          <w:szCs w:val="21"/>
        </w:rPr>
        <w:t xml:space="preserve"> knee jerk</w:t>
      </w:r>
      <w:r>
        <w:rPr>
          <w:rFonts w:hint="eastAsia" w:ascii="宋体" w:hAnsi="宋体"/>
          <w:szCs w:val="21"/>
          <w:lang w:val="en-US" w:eastAsia="zh-CN"/>
        </w:rPr>
        <w:t xml:space="preserve">   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  <w:lang w:val="en-US" w:eastAsia="zh-CN"/>
        </w:rPr>
        <w:t xml:space="preserve">  </w:t>
      </w:r>
      <w:r>
        <w:rPr>
          <w:szCs w:val="21"/>
          <w:u w:val="single"/>
        </w:rPr>
        <w:t xml:space="preserve">         </w:t>
      </w:r>
      <w:r>
        <w:rPr>
          <w:rFonts w:hint="eastAsia"/>
          <w:szCs w:val="21"/>
          <w:u w:val="single"/>
        </w:rPr>
        <w:t xml:space="preserve">       </w:t>
      </w:r>
      <w:r>
        <w:rPr>
          <w:szCs w:val="21"/>
          <w:u w:val="single"/>
        </w:rPr>
        <w:t xml:space="preserve">                   </w:t>
      </w:r>
    </w:p>
    <w:p>
      <w:pPr>
        <w:tabs>
          <w:tab w:val="left" w:pos="8325"/>
        </w:tabs>
        <w:ind w:left="34" w:leftChars="16" w:right="-80" w:rightChars="-38" w:firstLine="23" w:firstLineChars="11"/>
        <w:rPr>
          <w:szCs w:val="21"/>
          <w:u w:val="single"/>
        </w:rPr>
      </w:pPr>
      <w:r>
        <w:rPr>
          <w:rFonts w:hint="eastAsia"/>
          <w:szCs w:val="21"/>
        </w:rPr>
        <w:t>vulva:scar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</w:t>
      </w:r>
      <w:r>
        <w:rPr>
          <w:rFonts w:hint="eastAsia"/>
          <w:szCs w:val="21"/>
          <w:u w:val="single"/>
        </w:rPr>
        <w:t xml:space="preserve">     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</w:rPr>
        <w:t>hydroncus</w:t>
      </w:r>
      <w:r>
        <w:rPr>
          <w:szCs w:val="21"/>
          <w:u w:val="single"/>
        </w:rPr>
        <w:t xml:space="preserve">          </w:t>
      </w:r>
      <w:r>
        <w:rPr>
          <w:rFonts w:hint="eastAsia"/>
          <w:szCs w:val="21"/>
          <w:u w:val="single"/>
        </w:rPr>
        <w:t xml:space="preserve">       </w:t>
      </w:r>
      <w:r>
        <w:rPr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 xml:space="preserve"> varicosity</w:t>
      </w:r>
      <w:r>
        <w:rPr>
          <w:szCs w:val="21"/>
          <w:u w:val="single"/>
        </w:rPr>
        <w:t xml:space="preserve">                                </w:t>
      </w:r>
    </w:p>
    <w:p>
      <w:pPr>
        <w:tabs>
          <w:tab w:val="left" w:pos="8325"/>
        </w:tabs>
        <w:ind w:left="34" w:leftChars="16" w:firstLine="23" w:firstLineChars="11"/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anus：</w:t>
      </w:r>
      <w:r>
        <w:rPr>
          <w:szCs w:val="21"/>
          <w:u w:val="single"/>
        </w:rPr>
        <w:t xml:space="preserve">              </w:t>
      </w:r>
      <w:r>
        <w:rPr>
          <w:rFonts w:hint="eastAsia"/>
          <w:szCs w:val="21"/>
          <w:u w:val="single"/>
        </w:rPr>
        <w:t xml:space="preserve">       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haemorrhoids</w:t>
      </w:r>
      <w:r>
        <w:rPr>
          <w:rFonts w:hint="eastAsia"/>
          <w:szCs w:val="21"/>
          <w:u w:val="single"/>
        </w:rPr>
        <w:t xml:space="preserve">                                        </w:t>
      </w:r>
      <w:ins w:id="0" w:author="Administrator" w:date="2013-10-31T16:34:00Z">
        <w:r>
          <w:rPr>
            <w:rFonts w:hint="eastAsia"/>
            <w:szCs w:val="21"/>
            <w:u w:val="single"/>
          </w:rPr>
          <w:t xml:space="preserve">    </w:t>
        </w:r>
      </w:ins>
      <w:r>
        <w:rPr>
          <w:rFonts w:hint="eastAsia"/>
          <w:szCs w:val="21"/>
          <w:u w:val="single"/>
        </w:rPr>
        <w:t xml:space="preserve">  </w:t>
      </w:r>
    </w:p>
    <w:p>
      <w:pPr>
        <w:tabs>
          <w:tab w:val="left" w:pos="8325"/>
        </w:tabs>
        <w:ind w:left="-2" w:right="-447" w:rightChars="-213" w:firstLine="181"/>
        <w:jc w:val="center"/>
        <w:rPr>
          <w:rFonts w:hint="eastAsia"/>
          <w:szCs w:val="21"/>
        </w:rPr>
      </w:pPr>
    </w:p>
    <w:p>
      <w:pPr>
        <w:tabs>
          <w:tab w:val="left" w:pos="8325"/>
        </w:tabs>
        <w:ind w:left="-2" w:right="-447" w:rightChars="-213" w:firstLine="181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The situation of special subjects</w:t>
      </w:r>
    </w:p>
    <w:p>
      <w:pPr>
        <w:tabs>
          <w:tab w:val="left" w:pos="8325"/>
        </w:tabs>
        <w:jc w:val="center"/>
        <w:rPr>
          <w:rFonts w:hint="eastAsia"/>
          <w:szCs w:val="21"/>
        </w:rPr>
      </w:pPr>
    </w:p>
    <w:p>
      <w:pPr>
        <w:ind w:right="139" w:rightChars="66"/>
        <w:rPr>
          <w:szCs w:val="21"/>
        </w:rPr>
      </w:pPr>
      <w:r>
        <w:rPr>
          <w:rFonts w:hint="eastAsia"/>
          <w:szCs w:val="21"/>
        </w:rPr>
        <w:t>Uterine height</w:t>
      </w:r>
      <w:r>
        <w:rPr>
          <w:szCs w:val="21"/>
          <w:u w:val="single"/>
        </w:rPr>
        <w:t xml:space="preserve">    </w:t>
      </w:r>
      <w:r>
        <w:rPr>
          <w:szCs w:val="21"/>
        </w:rPr>
        <w:t xml:space="preserve">cm </w:t>
      </w:r>
      <w:r>
        <w:rPr>
          <w:rFonts w:hint="eastAsia"/>
          <w:szCs w:val="21"/>
        </w:rPr>
        <w:t xml:space="preserve">  circumference of abdomen</w:t>
      </w:r>
      <w:r>
        <w:rPr>
          <w:szCs w:val="21"/>
          <w:u w:val="single"/>
        </w:rPr>
        <w:t xml:space="preserve">     </w:t>
      </w:r>
      <w:r>
        <w:rPr>
          <w:szCs w:val="21"/>
        </w:rPr>
        <w:t xml:space="preserve">cm </w:t>
      </w:r>
      <w:r>
        <w:rPr>
          <w:rFonts w:hint="eastAsia"/>
          <w:szCs w:val="21"/>
        </w:rPr>
        <w:t xml:space="preserve">  position of foetus 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fetal heart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uterine contraction ：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</w:t>
      </w:r>
      <w:r>
        <w:rPr>
          <w:rFonts w:hint="eastAsia"/>
          <w:szCs w:val="21"/>
          <w:lang w:eastAsia="zh-CN"/>
        </w:rPr>
        <w:t>yes</w:t>
      </w:r>
      <w:r>
        <w:rPr>
          <w:rFonts w:hint="eastAsia"/>
          <w:szCs w:val="21"/>
        </w:rPr>
        <w:t>（Strong, medium and weak，last</w:t>
      </w:r>
      <w:r>
        <w:rPr>
          <w:szCs w:val="21"/>
          <w:u w:val="single"/>
        </w:rPr>
        <w:t xml:space="preserve">     </w:t>
      </w:r>
      <w:r>
        <w:rPr>
          <w:szCs w:val="21"/>
        </w:rPr>
        <w:t>/</w:t>
      </w:r>
      <w:r>
        <w:rPr>
          <w:rFonts w:hint="eastAsia"/>
          <w:szCs w:val="21"/>
        </w:rPr>
        <w:t>intermittence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）</w:t>
      </w:r>
    </w:p>
    <w:p>
      <w:pPr>
        <w:ind w:right="139" w:rightChars="66"/>
        <w:rPr>
          <w:szCs w:val="21"/>
          <w:u w:val="single"/>
        </w:rPr>
      </w:pPr>
      <w:r>
        <w:rPr>
          <w:rFonts w:hint="eastAsia"/>
          <w:szCs w:val="21"/>
        </w:rPr>
        <w:t>present</w:t>
      </w:r>
      <w:r>
        <w:rPr>
          <w:szCs w:val="21"/>
          <w:u w:val="single"/>
        </w:rPr>
        <w:t xml:space="preserve">        </w:t>
      </w:r>
      <w:r>
        <w:rPr>
          <w:rFonts w:hint="eastAsia"/>
          <w:szCs w:val="21"/>
        </w:rPr>
        <w:t>Show the height first</w:t>
      </w:r>
      <w:r>
        <w:rPr>
          <w:szCs w:val="21"/>
          <w:u w:val="single"/>
        </w:rPr>
        <w:t xml:space="preserve">        </w:t>
      </w:r>
      <w:r>
        <w:rPr>
          <w:rFonts w:hint="eastAsia"/>
          <w:szCs w:val="21"/>
        </w:rPr>
        <w:t>rupture of membranes ：</w:t>
      </w:r>
      <w:r>
        <w:rPr>
          <w:rFonts w:hint="eastAsia"/>
          <w:szCs w:val="21"/>
          <w:lang w:val="en-US" w:eastAsia="zh-CN"/>
        </w:rPr>
        <w:t>none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Broken（Amniotic fluid degree turbid）   amniotic fluid</w:t>
      </w:r>
      <w:r>
        <w:rPr>
          <w:szCs w:val="21"/>
        </w:rPr>
        <w:t>PH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 </w:t>
      </w:r>
    </w:p>
    <w:p>
      <w:pPr>
        <w:ind w:right="139" w:rightChars="66"/>
        <w:rPr>
          <w:szCs w:val="21"/>
          <w:u w:val="single"/>
        </w:rPr>
      </w:pPr>
      <w:r>
        <w:rPr>
          <w:rFonts w:hint="eastAsia"/>
          <w:szCs w:val="21"/>
        </w:rPr>
        <w:t xml:space="preserve">pelvimetry ：interspinous diameter </w:t>
      </w:r>
      <w:r>
        <w:rPr>
          <w:szCs w:val="21"/>
          <w:u w:val="single"/>
        </w:rPr>
        <w:t xml:space="preserve">      </w:t>
      </w:r>
      <w:r>
        <w:rPr>
          <w:szCs w:val="21"/>
        </w:rPr>
        <w:t>cm</w:t>
      </w:r>
      <w:r>
        <w:rPr>
          <w:rFonts w:hint="eastAsia"/>
          <w:szCs w:val="21"/>
        </w:rPr>
        <w:t xml:space="preserve">，intercristal diameter </w:t>
      </w:r>
      <w:r>
        <w:rPr>
          <w:szCs w:val="21"/>
          <w:u w:val="single"/>
        </w:rPr>
        <w:t xml:space="preserve">      </w:t>
      </w:r>
      <w:r>
        <w:rPr>
          <w:szCs w:val="21"/>
        </w:rPr>
        <w:t>cm</w:t>
      </w:r>
      <w:r>
        <w:rPr>
          <w:rFonts w:hint="eastAsia"/>
          <w:szCs w:val="21"/>
        </w:rPr>
        <w:t xml:space="preserve">，external conjugate </w:t>
      </w:r>
      <w:r>
        <w:rPr>
          <w:szCs w:val="21"/>
          <w:u w:val="single"/>
        </w:rPr>
        <w:t xml:space="preserve">     </w:t>
      </w:r>
      <w:r>
        <w:rPr>
          <w:szCs w:val="21"/>
        </w:rPr>
        <w:t>cm</w:t>
      </w:r>
      <w:r>
        <w:rPr>
          <w:rFonts w:hint="eastAsia"/>
          <w:szCs w:val="21"/>
        </w:rPr>
        <w:t xml:space="preserve">，biischial diameter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  </w:t>
      </w:r>
      <w:r>
        <w:rPr>
          <w:szCs w:val="21"/>
        </w:rPr>
        <w:t>cm</w:t>
      </w:r>
    </w:p>
    <w:p>
      <w:pPr>
        <w:ind w:right="139" w:rightChars="66"/>
        <w:rPr>
          <w:rFonts w:hint="eastAsia"/>
          <w:szCs w:val="21"/>
        </w:rPr>
      </w:pPr>
      <w:r>
        <w:rPr>
          <w:rFonts w:hint="eastAsia"/>
          <w:szCs w:val="21"/>
        </w:rPr>
        <w:t>Length of cervix ：</w:t>
      </w:r>
      <w:r>
        <w:rPr>
          <w:szCs w:val="21"/>
          <w:u w:val="single"/>
        </w:rPr>
        <w:t xml:space="preserve">             </w:t>
      </w:r>
      <w:r>
        <w:rPr>
          <w:rFonts w:hint="eastAsia"/>
          <w:szCs w:val="21"/>
        </w:rPr>
        <w:t>Cervical location ：Front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 xml:space="preserve">middle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back，</w:t>
      </w:r>
    </w:p>
    <w:p>
      <w:pPr>
        <w:ind w:right="139" w:rightChars="66"/>
        <w:jc w:val="left"/>
        <w:rPr>
          <w:szCs w:val="21"/>
          <w:u w:val="single"/>
        </w:rPr>
      </w:pPr>
      <w:r>
        <w:rPr>
          <w:rFonts w:hint="eastAsia"/>
          <w:szCs w:val="21"/>
        </w:rPr>
        <w:t xml:space="preserve">Cervical texture：Soft  medium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hard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cervical dilatation ：</w:t>
      </w:r>
      <w:r>
        <w:rPr>
          <w:szCs w:val="21"/>
          <w:u w:val="single"/>
        </w:rPr>
        <w:t xml:space="preserve">                                  </w:t>
      </w:r>
      <w:r>
        <w:rPr>
          <w:rFonts w:hint="eastAsia"/>
          <w:szCs w:val="21"/>
          <w:u w:val="single"/>
        </w:rPr>
        <w:t>Cervical Bishop score</w:t>
      </w:r>
      <w:r>
        <w:rPr>
          <w:szCs w:val="21"/>
          <w:u w:val="single"/>
        </w:rPr>
        <w:t xml:space="preserve">      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               </w:t>
      </w:r>
    </w:p>
    <w:p>
      <w:pPr>
        <w:ind w:right="139" w:rightChars="66"/>
        <w:rPr>
          <w:szCs w:val="21"/>
          <w:u w:val="single"/>
        </w:rPr>
      </w:pPr>
      <w:r>
        <w:rPr>
          <w:rFonts w:hint="eastAsia"/>
          <w:szCs w:val="21"/>
        </w:rPr>
        <w:t>Estimated fetal size ：</w:t>
      </w:r>
      <w:r>
        <w:rPr>
          <w:szCs w:val="21"/>
          <w:u w:val="single"/>
        </w:rPr>
        <w:t xml:space="preserve">                                          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                         </w:t>
      </w:r>
    </w:p>
    <w:p>
      <w:pPr>
        <w:tabs>
          <w:tab w:val="left" w:pos="8325"/>
        </w:tabs>
        <w:ind w:left="-2" w:right="-447" w:rightChars="-213" w:firstLine="181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br w:type="page"/>
      </w:r>
    </w:p>
    <w:p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Auxiliary inspection and investigation</w:t>
      </w:r>
    </w:p>
    <w:p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Results of important outpatient and out-of-hospital auxiliary examinations (including examination items, name of medical institution, date, results)</w:t>
      </w:r>
    </w:p>
    <w:p>
      <w:pPr>
        <w:tabs>
          <w:tab w:val="left" w:pos="8325"/>
        </w:tabs>
        <w:ind w:right="-80" w:rightChars="-38"/>
        <w:rPr>
          <w:szCs w:val="21"/>
          <w:u w:val="single"/>
        </w:rPr>
      </w:pPr>
      <w:r>
        <w:rPr>
          <w:szCs w:val="21"/>
          <w:u w:val="single"/>
        </w:rPr>
        <w:t xml:space="preserve">                                                                              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    </w:t>
      </w:r>
    </w:p>
    <w:p>
      <w:pPr>
        <w:tabs>
          <w:tab w:val="left" w:pos="8325"/>
        </w:tabs>
        <w:ind w:right="-80" w:rightChars="-38"/>
        <w:rPr>
          <w:rFonts w:hint="eastAsia"/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                   </w:t>
      </w:r>
    </w:p>
    <w:p>
      <w:pPr>
        <w:tabs>
          <w:tab w:val="left" w:pos="8325"/>
        </w:tabs>
        <w:ind w:right="-80" w:rightChars="-38"/>
        <w:rPr>
          <w:rFonts w:hint="eastAsia"/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                  </w:t>
      </w:r>
    </w:p>
    <w:p>
      <w:pPr>
        <w:tabs>
          <w:tab w:val="left" w:pos="8325"/>
        </w:tabs>
        <w:ind w:right="-80" w:rightChars="-38"/>
        <w:rPr>
          <w:rFonts w:hint="eastAsia"/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                  </w:t>
      </w:r>
    </w:p>
    <w:p>
      <w:pPr>
        <w:tabs>
          <w:tab w:val="left" w:pos="8325"/>
        </w:tabs>
        <w:ind w:left="-2" w:right="-80" w:rightChars="-38"/>
        <w:rPr>
          <w:szCs w:val="21"/>
          <w:u w:val="single"/>
        </w:rPr>
      </w:pPr>
      <w:r>
        <w:rPr>
          <w:szCs w:val="21"/>
          <w:u w:val="single"/>
        </w:rPr>
        <w:t xml:space="preserve">                                        </w:t>
      </w:r>
      <w:r>
        <w:rPr>
          <w:rFonts w:hint="eastAsia"/>
          <w:szCs w:val="21"/>
          <w:u w:val="single"/>
        </w:rPr>
        <w:t>tentative diagnosis ：</w:t>
      </w:r>
      <w:r>
        <w:rPr>
          <w:szCs w:val="21"/>
          <w:u w:val="single"/>
        </w:rPr>
        <w:t xml:space="preserve">                                        </w:t>
      </w:r>
    </w:p>
    <w:p>
      <w:pPr>
        <w:tabs>
          <w:tab w:val="left" w:pos="8325"/>
        </w:tabs>
        <w:ind w:left="-2" w:right="-80" w:rightChars="-38"/>
        <w:rPr>
          <w:szCs w:val="21"/>
          <w:u w:val="single"/>
        </w:rPr>
      </w:pPr>
      <w:r>
        <w:rPr>
          <w:szCs w:val="21"/>
          <w:u w:val="single"/>
        </w:rPr>
        <w:t xml:space="preserve">                                                                                           </w:t>
      </w:r>
    </w:p>
    <w:p>
      <w:pPr>
        <w:tabs>
          <w:tab w:val="left" w:pos="8325"/>
        </w:tabs>
        <w:ind w:left="-2" w:right="-80" w:rightChars="-38"/>
        <w:rPr>
          <w:szCs w:val="21"/>
          <w:u w:val="single"/>
        </w:rPr>
      </w:pPr>
      <w:r>
        <w:rPr>
          <w:szCs w:val="21"/>
          <w:u w:val="single"/>
        </w:rPr>
        <w:t xml:space="preserve">                                                   </w:t>
      </w:r>
      <w:r>
        <w:rPr>
          <w:rFonts w:hint="eastAsia"/>
          <w:szCs w:val="21"/>
          <w:u w:val="single"/>
        </w:rPr>
        <w:t>physician's signature ：</w:t>
      </w:r>
      <w:r>
        <w:rPr>
          <w:szCs w:val="21"/>
          <w:u w:val="single"/>
        </w:rPr>
        <w:t xml:space="preserve">                              </w:t>
      </w:r>
    </w:p>
    <w:p>
      <w:pPr>
        <w:tabs>
          <w:tab w:val="left" w:pos="8325"/>
        </w:tabs>
        <w:ind w:left="-2" w:right="-80" w:rightChars="-38"/>
        <w:rPr>
          <w:szCs w:val="21"/>
          <w:u w:val="single"/>
        </w:rPr>
      </w:pPr>
      <w:r>
        <w:rPr>
          <w:szCs w:val="21"/>
          <w:u w:val="single"/>
        </w:rPr>
        <w:t xml:space="preserve">                                                   </w:t>
      </w:r>
      <w:r>
        <w:rPr>
          <w:rFonts w:hint="eastAsia" w:ascii="宋体" w:hAnsi="宋体"/>
          <w:bCs/>
          <w:szCs w:val="21"/>
          <w:u w:val="single"/>
        </w:rPr>
        <w:t>year</w:t>
      </w:r>
      <w:r>
        <w:rPr>
          <w:rFonts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</w:rPr>
        <w:t>moon</w:t>
      </w:r>
      <w:r>
        <w:rPr>
          <w:rFonts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day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hour</w:t>
      </w:r>
      <w:r>
        <w:rPr>
          <w:rFonts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min</w:t>
      </w:r>
      <w:r>
        <w:rPr>
          <w:szCs w:val="21"/>
          <w:u w:val="single"/>
        </w:rPr>
        <w:t xml:space="preserve">        </w:t>
      </w:r>
    </w:p>
    <w:p>
      <w:pPr>
        <w:tabs>
          <w:tab w:val="left" w:pos="8325"/>
        </w:tabs>
        <w:ind w:left="-2" w:right="-80" w:rightChars="-38"/>
        <w:rPr>
          <w:szCs w:val="21"/>
          <w:u w:val="single"/>
        </w:rPr>
      </w:pP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AD：</w:t>
      </w:r>
      <w:r>
        <w:rPr>
          <w:szCs w:val="21"/>
          <w:u w:val="single"/>
        </w:rPr>
        <w:t xml:space="preserve">                                                                              </w:t>
      </w:r>
    </w:p>
    <w:p>
      <w:pPr>
        <w:tabs>
          <w:tab w:val="left" w:pos="8325"/>
        </w:tabs>
        <w:ind w:left="-2" w:right="-80" w:rightChars="-38"/>
        <w:rPr>
          <w:rFonts w:hint="eastAsia"/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                  </w:t>
      </w:r>
    </w:p>
    <w:p>
      <w:pPr>
        <w:tabs>
          <w:tab w:val="left" w:pos="8325"/>
        </w:tabs>
        <w:ind w:left="-2" w:right="-80" w:rightChars="-38"/>
        <w:rPr>
          <w:szCs w:val="21"/>
          <w:u w:val="single"/>
        </w:rPr>
      </w:pPr>
      <w:r>
        <w:rPr>
          <w:szCs w:val="21"/>
          <w:u w:val="single"/>
        </w:rPr>
        <w:t xml:space="preserve">                    </w:t>
      </w:r>
      <w:r>
        <w:rPr>
          <w:rFonts w:hint="eastAsia"/>
          <w:szCs w:val="21"/>
          <w:u w:val="single"/>
        </w:rPr>
        <w:t>physician's signature ：</w:t>
      </w:r>
      <w:r>
        <w:rPr>
          <w:szCs w:val="21"/>
          <w:u w:val="single"/>
        </w:rPr>
        <w:t xml:space="preserve">                                                             </w:t>
      </w:r>
    </w:p>
    <w:p>
      <w:pPr>
        <w:tabs>
          <w:tab w:val="left" w:pos="8325"/>
        </w:tabs>
        <w:ind w:left="-2" w:right="-80" w:rightChars="-38"/>
        <w:rPr>
          <w:szCs w:val="21"/>
          <w:u w:val="single"/>
        </w:rPr>
      </w:pPr>
      <w:r>
        <w:rPr>
          <w:szCs w:val="21"/>
          <w:u w:val="single"/>
        </w:rPr>
        <w:t xml:space="preserve">                </w:t>
      </w:r>
      <w:r>
        <w:rPr>
          <w:rFonts w:hint="eastAsia" w:ascii="宋体" w:hAnsi="宋体"/>
          <w:bCs/>
          <w:szCs w:val="21"/>
          <w:u w:val="single"/>
        </w:rPr>
        <w:t>year</w:t>
      </w:r>
      <w:r>
        <w:rPr>
          <w:rFonts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</w:rPr>
        <w:t>moon</w:t>
      </w:r>
      <w:r>
        <w:rPr>
          <w:rFonts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day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hour</w:t>
      </w:r>
      <w:r>
        <w:rPr>
          <w:rFonts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min</w:t>
      </w:r>
      <w:r>
        <w:rPr>
          <w:szCs w:val="21"/>
          <w:u w:val="single"/>
        </w:rPr>
        <w:t xml:space="preserve">                                                 </w:t>
      </w:r>
    </w:p>
    <w:p>
      <w:pPr>
        <w:tabs>
          <w:tab w:val="left" w:pos="6480"/>
        </w:tabs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                                                                                    </w:t>
      </w:r>
    </w:p>
    <w:p>
      <w:pPr>
        <w:pStyle w:val="6"/>
        <w:rPr>
          <w:rFonts w:ascii="黑体" w:hAnsi="黑体" w:eastAsia="黑体" w:cs="黑体"/>
          <w:u w:val="single"/>
        </w:rPr>
      </w:pPr>
    </w:p>
    <w:p>
      <w:pPr>
        <w:pStyle w:val="6"/>
      </w:pPr>
    </w:p>
    <w:sectPr>
      <w:footerReference r:id="rId3" w:type="default"/>
      <w:pgSz w:w="11906" w:h="16838"/>
      <w:pgMar w:top="1418" w:right="1066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DyqBHI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2C0435"/>
    <w:rsid w:val="0018318B"/>
    <w:rsid w:val="005B19B0"/>
    <w:rsid w:val="0E69448B"/>
    <w:rsid w:val="0F1A0DBD"/>
    <w:rsid w:val="372418BB"/>
    <w:rsid w:val="39A5059F"/>
    <w:rsid w:val="3A2C0435"/>
    <w:rsid w:val="5EF83AB0"/>
    <w:rsid w:val="7AED67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6">
    <w:name w:val="Plain Text"/>
    <w:basedOn w:val="1"/>
    <w:uiPriority w:val="0"/>
    <w:rPr>
      <w:rFonts w:hint="eastAsia"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654</Words>
  <Characters>3732</Characters>
  <Lines>31</Lines>
  <Paragraphs>8</Paragraphs>
  <TotalTime>1</TotalTime>
  <ScaleCrop>false</ScaleCrop>
  <LinksUpToDate>false</LinksUpToDate>
  <CharactersWithSpaces>4378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2015-07-16T07:19:00Z</dcterms:created>
  <dc:creator>Administrator</dc:creator>
  <cp:lastModifiedBy>Sigure</cp:lastModifiedBy>
  <dcterms:modified xsi:type="dcterms:W3CDTF">2019-09-21T12:16:27Z</dcterms:modified>
  <dc:title>十四、产科入院记录书写格式：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